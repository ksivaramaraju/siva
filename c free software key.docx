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55" w:rsidRPr="00C77B55" w:rsidRDefault="00C77B55" w:rsidP="00C77B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C77B55">
        <w:rPr>
          <w:rFonts w:ascii="inherit" w:eastAsia="Times New Roman" w:hAnsi="inherit" w:cs="Courier New"/>
          <w:b/>
          <w:bCs/>
          <w:color w:val="0000EE"/>
          <w:sz w:val="36"/>
          <w:szCs w:val="36"/>
          <w:bdr w:val="none" w:sz="0" w:space="0" w:color="auto" w:frame="1"/>
          <w:lang w:eastAsia="en-IN"/>
        </w:rPr>
        <w:t>Name: </w:t>
      </w:r>
      <w:r w:rsidRPr="00C77B55">
        <w:rPr>
          <w:rFonts w:ascii="inherit" w:eastAsia="Times New Roman" w:hAnsi="inherit" w:cs="Courier New"/>
          <w:b/>
          <w:bCs/>
          <w:color w:val="FF0000"/>
          <w:sz w:val="36"/>
          <w:szCs w:val="36"/>
          <w:bdr w:val="none" w:sz="0" w:space="0" w:color="auto" w:frame="1"/>
          <w:lang w:eastAsia="en-IN"/>
        </w:rPr>
        <w:t>TEAM MESMERiZE</w:t>
      </w:r>
    </w:p>
    <w:p w:rsidR="00C77B55" w:rsidRPr="00C77B55" w:rsidRDefault="00C77B55" w:rsidP="00C77B55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C77B55">
          <w:rPr>
            <w:rFonts w:ascii="Verdana" w:eastAsia="Times New Roman" w:hAnsi="Verdana" w:cs="Times New Roman"/>
            <w:color w:val="333333"/>
            <w:sz w:val="18"/>
            <w:szCs w:val="18"/>
            <w:lang w:eastAsia="en-IN"/>
          </w:rPr>
          <w:br/>
        </w:r>
      </w:ins>
    </w:p>
    <w:p w:rsidR="00C77B55" w:rsidRPr="00C77B55" w:rsidRDefault="00C77B55" w:rsidP="00C77B55">
      <w:pPr>
        <w:shd w:val="clear" w:color="auto" w:fill="FFFFFF"/>
        <w:spacing w:after="0" w:line="240" w:lineRule="auto"/>
        <w:textAlignment w:val="baseline"/>
        <w:rPr>
          <w:ins w:id="2" w:author="Unknown"/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ins w:id="3" w:author="Unknown">
        <w:r w:rsidRPr="00C77B55">
          <w:rPr>
            <w:rFonts w:ascii="inherit" w:eastAsia="Times New Roman" w:hAnsi="inherit" w:cs="Courier New"/>
            <w:b/>
            <w:bCs/>
            <w:color w:val="0000EE"/>
            <w:sz w:val="36"/>
            <w:szCs w:val="36"/>
            <w:bdr w:val="none" w:sz="0" w:space="0" w:color="auto" w:frame="1"/>
            <w:lang w:eastAsia="en-IN"/>
          </w:rPr>
          <w:t>Email: </w:t>
        </w:r>
        <w:r w:rsidRPr="00C77B55">
          <w:rPr>
            <w:rFonts w:ascii="inherit" w:eastAsia="Times New Roman" w:hAnsi="inherit" w:cs="Courier New"/>
            <w:b/>
            <w:bCs/>
            <w:color w:val="FF0000"/>
            <w:sz w:val="36"/>
            <w:szCs w:val="36"/>
            <w:bdr w:val="none" w:sz="0" w:space="0" w:color="auto" w:frame="1"/>
            <w:lang w:eastAsia="en-IN"/>
          </w:rPr>
          <w:t>MESMERiZE@wejustdo.it</w:t>
        </w:r>
      </w:ins>
    </w:p>
    <w:p w:rsidR="00C77B55" w:rsidRPr="00C77B55" w:rsidRDefault="00C77B55" w:rsidP="00C77B55">
      <w:pPr>
        <w:shd w:val="clear" w:color="auto" w:fill="FFFFFF"/>
        <w:spacing w:after="0" w:line="240" w:lineRule="auto"/>
        <w:textAlignment w:val="baseline"/>
        <w:rPr>
          <w:ins w:id="4" w:author="Unknown"/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ins w:id="5" w:author="Unknown">
        <w:r w:rsidRPr="00C77B55">
          <w:rPr>
            <w:rFonts w:ascii="inherit" w:eastAsia="Times New Roman" w:hAnsi="inherit" w:cs="Courier New"/>
            <w:b/>
            <w:bCs/>
            <w:color w:val="0000EE"/>
            <w:sz w:val="36"/>
            <w:szCs w:val="36"/>
            <w:bdr w:val="none" w:sz="0" w:space="0" w:color="auto" w:frame="1"/>
            <w:lang w:eastAsia="en-IN"/>
          </w:rPr>
          <w:t>Serial: </w:t>
        </w:r>
        <w:r w:rsidRPr="00C77B55">
          <w:rPr>
            <w:rFonts w:ascii="inherit" w:eastAsia="Times New Roman" w:hAnsi="inherit" w:cs="Courier New"/>
            <w:b/>
            <w:bCs/>
            <w:color w:val="FF0000"/>
            <w:sz w:val="24"/>
            <w:szCs w:val="24"/>
            <w:bdr w:val="none" w:sz="0" w:space="0" w:color="auto" w:frame="1"/>
            <w:lang w:eastAsia="en-IN"/>
          </w:rPr>
          <w:t>5Onmluz+3IHs7MK+w9nGr83Dm7Ld+PCa5Iz4nvrh8InA9vDb</w:t>
        </w:r>
      </w:ins>
    </w:p>
    <w:p w:rsidR="00AE595C" w:rsidRDefault="00AE595C"/>
    <w:sectPr w:rsidR="00AE595C" w:rsidSect="00AE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7B55"/>
    <w:rsid w:val="00AE595C"/>
    <w:rsid w:val="00C7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2017-07-14T04:00:00Z</dcterms:created>
  <dcterms:modified xsi:type="dcterms:W3CDTF">2017-07-14T04:00:00Z</dcterms:modified>
</cp:coreProperties>
</file>